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Times" w:hAnsi="Times"/>
          <w:lang w:val="en-US"/>
        </w:rPr>
      </w:pPr>
      <w:r>
        <w:rPr>
          <w:rFonts w:ascii="Times" w:hAnsi="Times"/>
          <w:lang w:val="en-US"/>
        </w:rPr>
        <w:t xml:space="preserve">Title suggestions: </w:t>
      </w:r>
    </w:p>
    <w:p>
      <w:pPr>
        <w:pStyle w:val="Normal"/>
        <w:rPr/>
      </w:pPr>
      <w:r>
        <w:rPr>
          <w:rFonts w:ascii="Times" w:hAnsi="Times"/>
          <w:lang w:val="en-US"/>
        </w:rPr>
        <w:t xml:space="preserve">Social dynamics </w:t>
      </w:r>
      <w:ins w:id="0" w:author="pratik gupte" w:date="2018-06-04T15:32:28Z">
        <w:r>
          <w:rPr>
            <w:rFonts w:ascii="Times" w:hAnsi="Times"/>
            <w:lang w:val="en-US"/>
          </w:rPr>
          <w:t>and</w:t>
        </w:r>
      </w:ins>
      <w:del w:id="1" w:author="pratik gupte" w:date="2018-06-04T15:32:28Z">
        <w:r>
          <w:rPr>
            <w:rFonts w:ascii="Times" w:hAnsi="Times"/>
            <w:lang w:val="en-US"/>
          </w:rPr>
          <w:delText>of</w:delText>
        </w:r>
      </w:del>
      <w:r>
        <w:rPr>
          <w:rFonts w:ascii="Times" w:hAnsi="Times"/>
          <w:lang w:val="en-US"/>
        </w:rPr>
        <w:t xml:space="preserve"> </w:t>
      </w:r>
      <w:del w:id="2" w:author="pratik gupte" w:date="2018-05-31T12:00:35Z">
        <w:r>
          <w:rPr>
            <w:rFonts w:ascii="Times" w:hAnsi="Times"/>
            <w:lang w:val="en-US"/>
          </w:rPr>
          <w:delText xml:space="preserve">Red Knot </w:delText>
        </w:r>
      </w:del>
      <w:r>
        <w:rPr>
          <w:rFonts w:ascii="Times" w:hAnsi="Times"/>
          <w:lang w:val="en-US"/>
        </w:rPr>
        <w:t>movement in a periodically constrain</w:t>
      </w:r>
      <w:del w:id="3" w:author="pratik gupte" w:date="2018-06-04T15:32:04Z">
        <w:r>
          <w:rPr>
            <w:rFonts w:ascii="Times" w:hAnsi="Times"/>
            <w:lang w:val="en-US"/>
          </w:rPr>
          <w:delText>t</w:delText>
        </w:r>
      </w:del>
      <w:ins w:id="4" w:author="pratik gupte" w:date="2018-06-04T15:32:12Z">
        <w:r>
          <w:rPr>
            <w:rFonts w:ascii="Times" w:hAnsi="Times"/>
            <w:lang w:val="en-US"/>
          </w:rPr>
          <w:t>ed</w:t>
        </w:r>
      </w:ins>
      <w:r>
        <w:rPr>
          <w:rFonts w:ascii="Times" w:hAnsi="Times"/>
          <w:lang w:val="en-US"/>
        </w:rPr>
        <w:t xml:space="preserve"> </w:t>
      </w:r>
      <w:del w:id="5" w:author="pratik gupte" w:date="2018-06-04T15:32:19Z">
        <w:r>
          <w:rPr>
            <w:rFonts w:ascii="Times" w:hAnsi="Times"/>
            <w:lang w:val="en-US"/>
          </w:rPr>
          <w:delText>eco</w:delText>
        </w:r>
      </w:del>
      <w:r>
        <w:rPr>
          <w:rFonts w:ascii="Times" w:hAnsi="Times"/>
          <w:lang w:val="en-US"/>
        </w:rPr>
        <w:t>system</w:t>
      </w:r>
    </w:p>
    <w:p>
      <w:pPr>
        <w:pStyle w:val="Normal"/>
        <w:rPr>
          <w:rFonts w:ascii="Times" w:hAnsi="Times"/>
          <w:lang w:val="en-US"/>
        </w:rPr>
      </w:pPr>
      <w:ins w:id="6" w:author="pratik gupte" w:date="2018-06-04T15:35:04Z">
        <w:r>
          <w:rPr>
            <w:rFonts w:ascii="Times" w:hAnsi="Times"/>
            <w:lang w:val="en-US"/>
          </w:rPr>
        </w:r>
      </w:ins>
    </w:p>
    <w:p>
      <w:pPr>
        <w:pStyle w:val="Normal"/>
        <w:rPr>
          <w:rFonts w:ascii="Times" w:hAnsi="Times"/>
          <w:lang w:val="en-US"/>
        </w:rPr>
      </w:pPr>
      <w:ins w:id="7" w:author="pratik gupte" w:date="2018-06-04T15:35:04Z">
        <w:r>
          <w:rPr>
            <w:rFonts w:ascii="Times" w:hAnsi="Times"/>
            <w:lang w:val="en-US"/>
          </w:rPr>
          <w:t xml:space="preserve">Most ecosystems are only temporarily suitable for exploitation by animals, but the </w:t>
        </w:r>
      </w:ins>
      <w:ins w:id="8" w:author="pratik gupte" w:date="2018-06-04T15:36:28Z">
        <w:r>
          <w:rPr>
            <w:rFonts w:ascii="Times" w:hAnsi="Times"/>
            <w:lang w:val="en-US"/>
          </w:rPr>
          <w:t xml:space="preserve">rate at which they transition </w:t>
        </w:r>
      </w:ins>
      <w:ins w:id="9" w:author="pratik gupte" w:date="2018-06-04T15:38:58Z">
        <w:r>
          <w:rPr>
            <w:rFonts w:ascii="Times" w:hAnsi="Times"/>
            <w:lang w:val="en-US"/>
          </w:rPr>
          <w:t>between</w:t>
        </w:r>
      </w:ins>
      <w:ins w:id="10" w:author="pratik gupte" w:date="2018-06-04T15:39:01Z">
        <w:r>
          <w:rPr>
            <w:rFonts w:ascii="Times" w:hAnsi="Times"/>
            <w:lang w:val="en-US"/>
          </w:rPr>
          <w:t xml:space="preserve"> usable and unusable states is often too slow</w:t>
        </w:r>
      </w:ins>
      <w:ins w:id="11" w:author="pratik gupte" w:date="2018-06-04T15:40:00Z">
        <w:r>
          <w:rPr>
            <w:rFonts w:ascii="Times" w:hAnsi="Times"/>
            <w:lang w:val="en-US"/>
          </w:rPr>
          <w:t xml:space="preserve"> to study </w:t>
        </w:r>
      </w:ins>
      <w:ins w:id="12" w:author="pratik gupte" w:date="2018-06-04T15:42:13Z">
        <w:r>
          <w:rPr>
            <w:rFonts w:ascii="Times" w:hAnsi="Times"/>
            <w:lang w:val="en-US"/>
          </w:rPr>
          <w:t xml:space="preserve">the effects of a changing environment and innate </w:t>
        </w:r>
      </w:ins>
      <w:ins w:id="13" w:author="pratik gupte" w:date="2018-06-04T15:43:06Z">
        <w:r>
          <w:rPr>
            <w:rFonts w:ascii="Times" w:hAnsi="Times"/>
            <w:lang w:val="en-US"/>
          </w:rPr>
          <w:t>behaviour on interactions between individuals.</w:t>
        </w:r>
      </w:ins>
    </w:p>
    <w:p>
      <w:pPr>
        <w:pStyle w:val="Normal"/>
        <w:rPr/>
      </w:pPr>
      <w:ins w:id="14" w:author="pratik gupte" w:date="2018-06-04T15:51:58Z">
        <w:r>
          <w:rPr>
            <w:rFonts w:ascii="Times" w:hAnsi="Times"/>
            <w:lang w:val="en-US"/>
          </w:rPr>
          <w:t>T</w:t>
        </w:r>
      </w:ins>
      <w:ins w:id="15" w:author="pratik gupte" w:date="2018-06-04T15:52:02Z">
        <w:r>
          <w:rPr>
            <w:rFonts w:ascii="Times" w:hAnsi="Times"/>
            <w:lang w:val="en-US"/>
          </w:rPr>
          <w:t xml:space="preserve">he </w:t>
        </w:r>
      </w:ins>
      <w:del w:id="16" w:author="pratik gupte" w:date="2018-06-04T15:52:03Z">
        <w:r>
          <w:rPr>
            <w:rFonts w:ascii="Times" w:hAnsi="Times"/>
            <w:lang w:val="en-US"/>
          </w:rPr>
          <w:delText>T</w:delText>
        </w:r>
      </w:del>
      <w:ins w:id="17" w:author="pratik gupte" w:date="2018-06-04T15:52:03Z">
        <w:r>
          <w:rPr>
            <w:rFonts w:ascii="Times" w:hAnsi="Times"/>
            <w:lang w:val="en-US"/>
          </w:rPr>
          <w:t>t</w:t>
        </w:r>
      </w:ins>
      <w:r>
        <w:rPr>
          <w:rFonts w:ascii="Times" w:hAnsi="Times"/>
          <w:lang w:val="en-US"/>
        </w:rPr>
        <w:t xml:space="preserve">idal mudflats </w:t>
      </w:r>
      <w:ins w:id="18" w:author="pratik gupte" w:date="2018-06-04T15:52:06Z">
        <w:r>
          <w:rPr>
            <w:rFonts w:ascii="Times" w:hAnsi="Times"/>
            <w:lang w:val="en-US"/>
          </w:rPr>
          <w:t xml:space="preserve">of the Wadden Sea </w:t>
        </w:r>
      </w:ins>
      <w:r>
        <w:rPr>
          <w:rFonts w:ascii="Times" w:hAnsi="Times"/>
          <w:lang w:val="en-US"/>
        </w:rPr>
        <w:t xml:space="preserve">are </w:t>
      </w:r>
      <w:del w:id="19" w:author="pratik gupte" w:date="2018-06-04T15:54:14Z">
        <w:r>
          <w:rPr>
            <w:rFonts w:ascii="Times" w:hAnsi="Times"/>
            <w:lang w:val="en-US"/>
          </w:rPr>
          <w:delText>essential</w:delText>
        </w:r>
      </w:del>
      <w:ins w:id="20" w:author="pratik gupte" w:date="2018-06-04T15:54:14Z">
        <w:r>
          <w:rPr>
            <w:rFonts w:ascii="Times" w:hAnsi="Times"/>
            <w:lang w:val="en-US"/>
          </w:rPr>
          <w:t>critical</w:t>
        </w:r>
      </w:ins>
      <w:r>
        <w:rPr>
          <w:rFonts w:ascii="Times" w:hAnsi="Times"/>
          <w:lang w:val="en-US"/>
        </w:rPr>
        <w:t xml:space="preserve"> feeding areas for </w:t>
      </w:r>
      <w:ins w:id="21" w:author="pratik gupte" w:date="2018-06-04T15:52:34Z">
        <w:r>
          <w:rPr>
            <w:rFonts w:ascii="Times" w:hAnsi="Times"/>
            <w:lang w:val="en-US"/>
          </w:rPr>
          <w:t>shorebirds</w:t>
        </w:r>
      </w:ins>
      <w:del w:id="22" w:author="pratik gupte" w:date="2018-05-31T12:02:17Z">
        <w:r>
          <w:rPr>
            <w:rFonts w:ascii="Times" w:hAnsi="Times"/>
            <w:lang w:val="en-US"/>
          </w:rPr>
          <w:delText>waders</w:delText>
        </w:r>
      </w:del>
      <w:r>
        <w:rPr>
          <w:rFonts w:ascii="Times" w:hAnsi="Times"/>
          <w:lang w:val="en-US"/>
        </w:rPr>
        <w:t xml:space="preserve">, but their exploitation is </w:t>
      </w:r>
      <w:ins w:id="23" w:author="pratik gupte" w:date="2018-05-31T12:01:15Z">
        <w:r>
          <w:rPr>
            <w:rFonts w:ascii="Times" w:hAnsi="Times"/>
            <w:lang w:val="en-US"/>
          </w:rPr>
          <w:t xml:space="preserve">periodically </w:t>
        </w:r>
      </w:ins>
      <w:r>
        <w:rPr>
          <w:rFonts w:ascii="Times" w:hAnsi="Times"/>
          <w:lang w:val="en-US"/>
        </w:rPr>
        <w:t xml:space="preserve">constrained by the </w:t>
      </w:r>
      <w:del w:id="24" w:author="pratik gupte" w:date="2018-05-31T12:01:27Z">
        <w:r>
          <w:rPr>
            <w:rFonts w:ascii="Times" w:hAnsi="Times"/>
            <w:lang w:val="en-US"/>
          </w:rPr>
          <w:delText xml:space="preserve">periodic movements of </w:delText>
        </w:r>
      </w:del>
      <w:r>
        <w:rPr>
          <w:rFonts w:ascii="Times" w:hAnsi="Times"/>
          <w:lang w:val="en-US"/>
        </w:rPr>
        <w:t>tid</w:t>
      </w:r>
      <w:ins w:id="25" w:author="pratik gupte" w:date="2018-06-04T15:53:26Z">
        <w:r>
          <w:rPr>
            <w:rFonts w:ascii="Times" w:hAnsi="Times"/>
            <w:lang w:val="en-US"/>
          </w:rPr>
          <w:t>al cycle</w:t>
        </w:r>
      </w:ins>
      <w:ins w:id="26" w:author="pratik gupte" w:date="2018-06-04T15:59:05Z">
        <w:r>
          <w:rPr>
            <w:rFonts w:ascii="Times" w:hAnsi="Times"/>
            <w:lang w:val="en-US"/>
          </w:rPr>
          <w:t>.</w:t>
        </w:r>
      </w:ins>
      <w:del w:id="27" w:author="pratik gupte" w:date="2018-06-04T15:53:26Z">
        <w:r>
          <w:rPr>
            <w:rFonts w:ascii="Times" w:hAnsi="Times"/>
            <w:lang w:val="en-US"/>
          </w:rPr>
          <w:delText>e</w:delText>
        </w:r>
      </w:del>
      <w:del w:id="28" w:author="pratik gupte" w:date="2018-05-31T12:01:30Z">
        <w:r>
          <w:rPr>
            <w:rFonts w:ascii="Times" w:hAnsi="Times"/>
            <w:lang w:val="en-US"/>
          </w:rPr>
          <w:delText>s</w:delText>
        </w:r>
      </w:del>
      <w:del w:id="29" w:author="pratik gupte" w:date="2018-06-04T15:59:08Z">
        <w:r>
          <w:rPr>
            <w:rFonts w:ascii="Times" w:hAnsi="Times"/>
            <w:lang w:val="en-US"/>
          </w:rPr>
          <w:delText>,</w:delText>
        </w:r>
      </w:del>
      <w:r>
        <w:rPr>
          <w:rFonts w:ascii="Times" w:hAnsi="Times"/>
          <w:lang w:val="en-US"/>
        </w:rPr>
        <w:t xml:space="preserve"> </w:t>
      </w:r>
      <w:del w:id="30" w:author="pratik gupte" w:date="2018-05-31T12:01:46Z">
        <w:r>
          <w:rPr>
            <w:rFonts w:ascii="Times" w:hAnsi="Times"/>
            <w:lang w:val="en-US"/>
          </w:rPr>
          <w:delText>and the moving tide line</w:delText>
        </w:r>
      </w:del>
      <w:del w:id="31" w:author="pratik gupte" w:date="2018-06-04T15:59:12Z">
        <w:r>
          <w:rPr>
            <w:rFonts w:ascii="Times" w:hAnsi="Times"/>
            <w:lang w:val="en-US"/>
          </w:rPr>
          <w:delText xml:space="preserve"> </w:delText>
        </w:r>
      </w:del>
      <w:ins w:id="32" w:author="pratik gupte" w:date="2018-06-04T15:59:13Z">
        <w:r>
          <w:rPr>
            <w:rFonts w:ascii="Times" w:hAnsi="Times"/>
            <w:lang w:val="en-US"/>
          </w:rPr>
          <w:t xml:space="preserve">Tides </w:t>
        </w:r>
      </w:ins>
      <w:r>
        <w:rPr>
          <w:rFonts w:ascii="Times" w:hAnsi="Times"/>
          <w:lang w:val="en-US"/>
        </w:rPr>
        <w:t>briefly create</w:t>
      </w:r>
      <w:del w:id="33" w:author="pratik gupte" w:date="2018-06-04T15:59:17Z">
        <w:r>
          <w:rPr>
            <w:rFonts w:ascii="Times" w:hAnsi="Times"/>
            <w:lang w:val="en-US"/>
          </w:rPr>
          <w:delText>s</w:delText>
        </w:r>
      </w:del>
      <w:r>
        <w:rPr>
          <w:rFonts w:ascii="Times" w:hAnsi="Times"/>
          <w:lang w:val="en-US"/>
        </w:rPr>
        <w:t xml:space="preserve"> </w:t>
      </w:r>
      <w:del w:id="34" w:author="pratik gupte" w:date="2018-05-31T12:02:04Z">
        <w:r>
          <w:rPr>
            <w:rFonts w:ascii="Times" w:hAnsi="Times"/>
            <w:lang w:val="en-US"/>
          </w:rPr>
          <w:delText>particular</w:delText>
        </w:r>
      </w:del>
      <w:ins w:id="35" w:author="pratik gupte" w:date="2018-05-31T12:02:04Z">
        <w:r>
          <w:rPr>
            <w:rFonts w:ascii="Times" w:hAnsi="Times"/>
            <w:lang w:val="en-US"/>
          </w:rPr>
          <w:t>suitable</w:t>
        </w:r>
      </w:ins>
      <w:r>
        <w:rPr>
          <w:rFonts w:ascii="Times" w:hAnsi="Times"/>
          <w:lang w:val="en-US"/>
        </w:rPr>
        <w:t xml:space="preserve"> foraging </w:t>
      </w:r>
      <w:ins w:id="36" w:author="pratik gupte" w:date="2018-06-04T16:14:27Z">
        <w:r>
          <w:rPr>
            <w:rFonts w:ascii="Times" w:hAnsi="Times"/>
            <w:lang w:val="en-US"/>
          </w:rPr>
          <w:t>areas</w:t>
        </w:r>
      </w:ins>
      <w:del w:id="37" w:author="pratik gupte" w:date="2018-06-04T16:14:27Z">
        <w:r>
          <w:rPr>
            <w:rFonts w:ascii="Times" w:hAnsi="Times"/>
            <w:lang w:val="en-US"/>
          </w:rPr>
          <w:delText>conditions</w:delText>
        </w:r>
      </w:del>
      <w:r>
        <w:rPr>
          <w:rFonts w:ascii="Times" w:hAnsi="Times"/>
          <w:lang w:val="en-US"/>
        </w:rPr>
        <w:t xml:space="preserve"> for waders</w:t>
      </w:r>
      <w:ins w:id="38" w:author="pratik gupte" w:date="2018-06-04T15:53:36Z">
        <w:r>
          <w:rPr>
            <w:rFonts w:ascii="Times" w:hAnsi="Times"/>
            <w:lang w:val="en-US"/>
          </w:rPr>
          <w:t xml:space="preserve"> </w:t>
        </w:r>
      </w:ins>
      <w:ins w:id="39" w:author="pratik gupte" w:date="2018-06-04T15:53:36Z">
        <w:r>
          <w:rPr>
            <w:rFonts w:ascii="Times" w:hAnsi="Times"/>
            <w:lang w:val="en-US"/>
          </w:rPr>
          <w:t xml:space="preserve">such as red knots </w:t>
        </w:r>
      </w:ins>
      <w:ins w:id="40" w:author="pratik gupte" w:date="2018-06-04T15:53:36Z">
        <w:r>
          <w:rPr>
            <w:rFonts w:ascii="Times" w:hAnsi="Times"/>
            <w:i/>
            <w:iCs/>
            <w:lang w:val="en-US"/>
          </w:rPr>
          <w:t>Calidris canutus islandica</w:t>
        </w:r>
      </w:ins>
      <w:ins w:id="41" w:author="pratik gupte" w:date="2018-06-04T15:59:27Z">
        <w:r>
          <w:rPr>
            <w:rFonts w:ascii="Times" w:hAnsi="Times"/>
            <w:i w:val="false"/>
            <w:iCs w:val="false"/>
            <w:lang w:val="en-US"/>
          </w:rPr>
          <w:t xml:space="preserve">, which feed on the buried </w:t>
        </w:r>
      </w:ins>
      <w:ins w:id="42" w:author="pratik gupte" w:date="2018-06-04T16:01:04Z">
        <w:r>
          <w:rPr>
            <w:rFonts w:ascii="Times" w:hAnsi="Times"/>
            <w:i w:val="false"/>
            <w:iCs w:val="false"/>
            <w:lang w:val="en-US"/>
          </w:rPr>
          <w:t>zoobenthos</w:t>
        </w:r>
      </w:ins>
      <w:r>
        <w:rPr>
          <w:rFonts w:ascii="Times" w:hAnsi="Times"/>
          <w:lang w:val="en-US"/>
        </w:rPr>
        <w:t xml:space="preserve">. </w:t>
      </w:r>
      <w:commentRangeStart w:id="0"/>
      <w:r>
        <w:rPr>
          <w:rFonts w:ascii="Times" w:hAnsi="Times"/>
          <w:lang w:val="en-US"/>
        </w:rPr>
        <w:t xml:space="preserve">This </w:t>
      </w:r>
      <w:del w:id="43" w:author="pratik gupte" w:date="2018-06-04T15:54:43Z">
        <w:r>
          <w:rPr>
            <w:rFonts w:ascii="Times" w:hAnsi="Times"/>
            <w:lang w:val="en-US"/>
          </w:rPr>
          <w:delText>cyclic</w:delText>
        </w:r>
      </w:del>
      <w:ins w:id="44" w:author="pratik gupte" w:date="2018-06-04T15:54:43Z">
        <w:r>
          <w:rPr>
            <w:rFonts w:ascii="Times" w:hAnsi="Times"/>
            <w:lang w:val="en-US"/>
          </w:rPr>
          <w:t>periodic fluctuation</w:t>
        </w:r>
      </w:ins>
      <w:r>
        <w:rPr>
          <w:rFonts w:ascii="Times" w:hAnsi="Times"/>
          <w:lang w:val="en-US"/>
        </w:rPr>
        <w:t xml:space="preserve"> </w:t>
      </w:r>
      <w:ins w:id="45" w:author="pratik gupte" w:date="2018-06-04T15:55:11Z">
        <w:r>
          <w:rPr>
            <w:rFonts w:ascii="Times" w:hAnsi="Times"/>
            <w:lang w:val="en-US"/>
          </w:rPr>
          <w:t xml:space="preserve">occurs at an interval </w:t>
        </w:r>
      </w:ins>
      <w:ins w:id="46" w:author="pratik gupte" w:date="2018-06-04T15:56:03Z">
        <w:r>
          <w:rPr>
            <w:rFonts w:ascii="Times" w:hAnsi="Times"/>
            <w:lang w:val="en-US"/>
          </w:rPr>
          <w:t xml:space="preserve">(~ 6 hours) that </w:t>
        </w:r>
      </w:ins>
      <w:ins w:id="47" w:author="pratik gupte" w:date="2018-06-04T15:57:30Z">
        <w:r>
          <w:rPr>
            <w:rFonts w:ascii="Times" w:hAnsi="Times"/>
            <w:lang w:val="en-US"/>
          </w:rPr>
          <w:t xml:space="preserve">allows individuals to choose their neighbours </w:t>
        </w:r>
      </w:ins>
      <w:ins w:id="48" w:author="pratik gupte" w:date="2018-06-04T15:58:25Z">
        <w:r>
          <w:rPr>
            <w:rFonts w:ascii="Times" w:hAnsi="Times"/>
            <w:lang w:val="en-US"/>
          </w:rPr>
          <w:t>by their relative success at finding food</w:t>
        </w:r>
      </w:ins>
      <w:ins w:id="49" w:author="pratik gupte" w:date="2018-06-04T15:58:25Z">
        <w:r>
          <w:rPr>
            <w:rFonts w:ascii="Times" w:hAnsi="Times"/>
            <w:lang w:val="en-US"/>
          </w:rPr>
        </w:r>
      </w:ins>
      <w:ins w:id="50" w:author="pratik gupte" w:date="2018-06-04T15:58:25Z">
        <w:commentRangeEnd w:id="0"/>
        <w:r>
          <w:commentReference w:id="0"/>
        </w:r>
        <w:r>
          <w:rPr>
            <w:rFonts w:ascii="Times" w:hAnsi="Times"/>
            <w:lang w:val="en-US"/>
          </w:rPr>
          <w:t>. Individual knots in lab studies fall along a spectrum of exploratory behaviour, with individual consistency over time. This is also expected to affect their distribution on the mudflats, and their social environment.</w:t>
        </w:r>
      </w:ins>
    </w:p>
    <w:p>
      <w:pPr>
        <w:pStyle w:val="Normal"/>
        <w:rPr/>
      </w:pPr>
      <w:ins w:id="51" w:author="pratik gupte" w:date="2018-06-04T16:10:02Z">
        <w:r>
          <w:rPr>
            <w:rFonts w:ascii="Times" w:hAnsi="Times"/>
            <w:lang w:val="en-US"/>
          </w:rPr>
          <w:t>H</w:t>
        </w:r>
      </w:ins>
      <w:ins w:id="52" w:author="pratik gupte" w:date="2018-06-04T16:10:02Z">
        <w:r>
          <w:rPr>
            <w:rFonts w:ascii="Times" w:hAnsi="Times"/>
            <w:lang w:val="en-US"/>
          </w:rPr>
          <w:t xml:space="preserve">ere, we examine the interaction of two predictors of knot sociality and space-use: the tidal cycle, and consistent individual differences in exploratory behaviour. We ask whether: 1. </w:t>
        </w:r>
      </w:ins>
      <w:ins w:id="53" w:author="pratik gupte" w:date="2018-06-04T16:10:02Z">
        <w:r>
          <w:rPr>
            <w:rFonts w:ascii="Times" w:hAnsi="Times"/>
            <w:lang w:val="en-US"/>
          </w:rPr>
          <w:t xml:space="preserve">Sociality </w:t>
        </w:r>
      </w:ins>
      <w:ins w:id="54" w:author="pratik gupte" w:date="2018-06-04T16:10:02Z">
        <w:r>
          <w:rPr>
            <w:rFonts w:eastAsia="Calibri" w:cs="Times New Roman" w:ascii="Times" w:hAnsi="Times" w:eastAsiaTheme="minorHAnsi"/>
            <w:color w:val="00000A"/>
            <w:kern w:val="0"/>
            <w:sz w:val="24"/>
            <w:szCs w:val="24"/>
            <w:lang w:val="en-US" w:eastAsia="en-US" w:bidi="ar-SA"/>
          </w:rPr>
          <w:t>–</w:t>
        </w:r>
      </w:ins>
      <w:ins w:id="55" w:author="pratik gupte" w:date="2018-06-04T16:10:02Z">
        <w:r>
          <w:rPr>
            <w:rFonts w:ascii="Times" w:hAnsi="Times"/>
            <w:lang w:val="en-US"/>
          </w:rPr>
          <w:t xml:space="preserve"> proxied by neighbour distances </w:t>
        </w:r>
      </w:ins>
      <w:ins w:id="56" w:author="pratik gupte" w:date="2018-06-04T16:10:02Z">
        <w:r>
          <w:rPr>
            <w:rFonts w:eastAsia="Calibri" w:cs="Times New Roman" w:ascii="Times" w:hAnsi="Times" w:eastAsiaTheme="minorHAnsi"/>
            <w:color w:val="00000A"/>
            <w:kern w:val="0"/>
            <w:sz w:val="24"/>
            <w:szCs w:val="24"/>
            <w:lang w:val="en-US" w:eastAsia="en-US" w:bidi="ar-SA"/>
          </w:rPr>
          <w:t>–</w:t>
        </w:r>
      </w:ins>
      <w:ins w:id="57" w:author="pratik gupte" w:date="2018-06-04T16:10:02Z">
        <w:r>
          <w:rPr>
            <w:rFonts w:ascii="Times" w:hAnsi="Times"/>
            <w:lang w:val="en-US"/>
          </w:rPr>
          <w:t xml:space="preserve"> is driven by the tide, or arises from conspecific affinity, and 2. Whether knots of similar exploratory tendency cluster together.</w:t>
        </w:r>
      </w:ins>
    </w:p>
    <w:p>
      <w:pPr>
        <w:pStyle w:val="Normal"/>
        <w:rPr/>
      </w:pPr>
      <w:r>
        <w:rPr>
          <w:rFonts w:ascii="Times" w:hAnsi="Times"/>
          <w:lang w:val="en-US"/>
        </w:rPr>
        <w:t xml:space="preserve">environment forms fission-fusion dynamics which </w:t>
      </w:r>
      <w:r>
        <w:rPr>
          <w:rFonts w:ascii="Courier New" w:hAnsi="Courier New" w:cs="Courier New"/>
          <w:lang w:val="en-US"/>
        </w:rPr>
        <w:t>﻿</w:t>
      </w:r>
      <w:r>
        <w:rPr>
          <w:rFonts w:ascii="Times" w:hAnsi="Times"/>
          <w:lang w:val="en-US"/>
        </w:rPr>
        <w:t xml:space="preserve">consist regular shifts in the size and composition of social groups. </w:t>
      </w:r>
      <w:r>
        <w:rPr>
          <w:rFonts w:ascii="Courier New" w:hAnsi="Courier New" w:cs="Courier New"/>
          <w:lang w:val="en-US"/>
        </w:rPr>
        <w:t>﻿</w:t>
      </w:r>
      <w:r>
        <w:rPr>
          <w:rFonts w:ascii="Times" w:hAnsi="Times"/>
          <w:lang w:val="en-US"/>
        </w:rPr>
        <w:t xml:space="preserve">Thus, the individual and environmental factors that drive social dynamics have become an important focus. Red knots </w:t>
      </w:r>
      <w:r>
        <w:rPr>
          <w:rFonts w:ascii="Times" w:hAnsi="Times"/>
          <w:i/>
          <w:lang w:val="en-US"/>
        </w:rPr>
        <w:t xml:space="preserve">Calidris canutus </w:t>
      </w:r>
      <w:r>
        <w:rPr>
          <w:rFonts w:ascii="Times" w:hAnsi="Times"/>
          <w:lang w:val="en-US"/>
        </w:rPr>
        <w:t xml:space="preserve">are migratory shorebirds forage on the tidal mudflats. Recent studies revealed that red knots show consistent individual differences on their exploration behavior that it is negatively correlated with gizzard mass which reflects the quality of prey that is consumed. </w:t>
      </w:r>
      <w:r>
        <w:rPr>
          <w:rFonts w:ascii="Courier New" w:hAnsi="Courier New" w:cs="Courier New"/>
          <w:lang w:val="en-US"/>
        </w:rPr>
        <w:t>﻿</w:t>
      </w:r>
      <w:r>
        <w:rPr>
          <w:rFonts w:ascii="Times" w:hAnsi="Times"/>
          <w:lang w:val="en-US"/>
        </w:rPr>
        <w:t xml:space="preserve">Exploratory behavior in a laboratory setting is related to space use in the wild; meaning that exploratory individuals forage in greater distance and select higher quality prey. </w:t>
      </w:r>
      <w:r>
        <w:rPr>
          <w:rFonts w:ascii="Times" w:hAnsi="Times"/>
          <w:color w:val="000000" w:themeColor="text1"/>
          <w:lang w:val="en-US"/>
        </w:rPr>
        <w:t xml:space="preserve">Yet, the factors that influence their social foraging groups have not been studied. This study aims to investigate the influence of individual (personality type, gizzard mass), social (group size) and environmental (low and high tide) factors on movement of red knots. </w:t>
      </w:r>
      <w:r>
        <w:rPr>
          <w:rFonts w:ascii="Times" w:hAnsi="Times"/>
          <w:lang w:val="en-US"/>
        </w:rPr>
        <w:t>We followed individually characterized 41 red knots for 3 days with TOA transmitter tags that release detailed location information.</w:t>
      </w:r>
      <w:r>
        <w:rPr>
          <w:rFonts w:ascii="Times" w:hAnsi="Times"/>
          <w:color w:val="000000" w:themeColor="text1"/>
          <w:lang w:val="en-US"/>
        </w:rPr>
        <w:t xml:space="preserve"> </w:t>
      </w:r>
      <w:r>
        <w:rPr>
          <w:rFonts w:ascii="Times" w:hAnsi="Times"/>
          <w:lang w:val="en-US"/>
        </w:rPr>
        <w:t xml:space="preserve">We expect to find higher distance between exploratory and sedentary individuals during low tide than high tide because of the exploitation of the mudflats. Furthermore, we aim to test our hypothesis with comparing simulation model and observed data. </w:t>
      </w:r>
      <w:del w:id="58" w:author="pratik gupte" w:date="2018-06-04T15:31:15Z">
        <w:r>
          <w:rPr>
            <w:rFonts w:ascii="Times" w:hAnsi="Times"/>
            <w:lang w:val="en-US"/>
          </w:rPr>
          <w:commentReference w:id="1"/>
        </w:r>
      </w:del>
      <w:r>
        <w:rPr>
          <w:rFonts w:ascii="Times" w:hAnsi="Times"/>
          <w:lang w:val="en-US"/>
        </w:rPr>
        <w:t xml:space="preserve">Ultimately this study aims to give a comprehensive description of social aspects of red knot movement. </w:t>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pratik gupte" w:date="2018-06-04T16:11:25Z" w:initials="pg">
    <w:p>
      <w:r>
        <w:rPr>
          <w:rFonts w:ascii="Times New Roman" w:hAnsi="Times New Roman" w:cs="Times New Roman" w:eastAsia="Calibri"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en-US" w:bidi="ar-SA"/>
        </w:rPr>
        <w:t>This is a bit tangential, and would take too much space to explain.</w:t>
      </w:r>
      <w:r>
        <w:rPr>
          <w:rFonts w:ascii="Times New Roman" w:hAnsi="Times New Roman" w:cs="Times New Roman" w:eastAsia="Calibri"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en-US" w:bidi="ar-SA"/>
        </w:rPr>
      </w:r>
      <w:r>
        <w:rPr>
          <w:rFonts w:ascii="Times New Roman" w:hAnsi="Times New Roman" w:cs="Times New Roman" w:eastAsia="Calibri" w:eastAsia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val="en-US" w:eastAsia="en-US" w:bidi="ar-SA"/>
        </w:rPr>
        <w:t>Basically: periodic fluctuations &gt; concentration at HT roosts &gt; information transfer &gt; unsuccessful bird chooses successful neighbour for next foraging phase</w:t>
      </w:r>
    </w:p>
  </w:comment>
  <w:comment w:id="1" w:author="Selin Ersoy" w:date="2018-05-31T11:06:00Z" w:initials="SE">
    <w:p>
      <w:r>
        <w:rPr>
          <w:rFonts w:ascii="Liberation Serif" w:hAnsi="Liberation Serif" w:eastAsia="DejaVu Sans" w:cs="DejaVu Sans"/>
          <w:color w:val="auto"/>
          <w:lang w:val="en-US" w:eastAsia="en-US" w:bidi="en-US"/>
        </w:rPr>
        <w:t xml:space="preserve">This part is weak because I don’t know what to say here </w:t>
      </w:r>
      <w:r>
        <w:rPr>
          <w:rFonts w:ascii="Wingdings" w:hAnsi="Wingdings" w:eastAsia="Wingdings" w:cs="Wingdings"/>
          <w:color w:val="auto"/>
          <w:lang w:val="en-US" w:eastAsia="en-US" w:bidi="en-US"/>
        </w:rPr>
        <w:t></w:t>
      </w:r>
      <w:r>
        <w:rPr>
          <w:rFonts w:ascii="Liberation Serif" w:hAnsi="Liberation Serif" w:eastAsia="DejaVu Sans" w:cs="DejaVu Sans"/>
          <w:color w:val="auto"/>
          <w:lang w:val="en-US" w:eastAsia="en-US" w:bidi="en-US"/>
        </w:rPr>
        <w:t xml:space="preserve"> Can you think of something related to the results we might find? And also the simulation model is on the air, I kinda think we should get rid of that one for now.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Arial">
    <w:charset w:val="01"/>
    <w:family w:val="roman"/>
    <w:pitch w:val="default"/>
  </w:font>
  <w:font w:name="Times">
    <w:altName w:val="Times New Roman"/>
    <w:charset w:val="01"/>
    <w:family w:val="roman"/>
    <w:pitch w:val="default"/>
  </w:font>
  <w:font w:name="Courier New">
    <w:charset w:val="01"/>
    <w:family w:val="roman"/>
    <w:pitch w:val="default"/>
  </w:font>
  <w:font w:name="Liberation Serif">
    <w:altName w:val="Times New Roman"/>
    <w:charset w:val="01"/>
    <w:family w:val="roman"/>
    <w:pitch w:val="default"/>
  </w:font>
  <w:font w:name="Wingdings">
    <w:charset w:val="01"/>
    <w:family w:val="roman"/>
    <w:pitch w:val="default"/>
  </w:font>
</w:fonts>
</file>

<file path=word/settings.xml><?xml version="1.0" encoding="utf-8"?>
<w:settings xmlns:w="http://schemas.openxmlformats.org/wordprocessingml/2006/main">
  <w:zoom w:percent="160"/>
  <w:trackRevisio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Times New Roman" w:eastAsiaTheme="minorHAnsi"/>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Times New Roman" w:hAnsi="Times New Roman" w:eastAsia="Calibri" w:cs="Times New Roman" w:eastAsiaTheme="minorHAnsi"/>
      <w:color w:val="00000A"/>
      <w:kern w:val="0"/>
      <w:sz w:val="24"/>
      <w:szCs w:val="24"/>
      <w:lang w:val="en-GB" w:eastAsia="en-US" w:bidi="ar-SA"/>
    </w:rPr>
  </w:style>
  <w:style w:type="character" w:styleId="DefaultParagraphFont" w:default="1">
    <w:name w:val="Default Paragraph Font"/>
    <w:uiPriority w:val="1"/>
    <w:semiHidden/>
    <w:unhideWhenUsed/>
    <w:qFormat/>
    <w:rPr/>
  </w:style>
  <w:style w:type="character" w:styleId="SubtitleChar" w:customStyle="1">
    <w:name w:val="Subtitle Char"/>
    <w:basedOn w:val="DefaultParagraphFont"/>
    <w:link w:val="Subtitle"/>
    <w:uiPriority w:val="11"/>
    <w:qFormat/>
    <w:rsid w:val="000e5bad"/>
    <w:rPr>
      <w:rFonts w:eastAsia="" w:eastAsiaTheme="minorEastAsia"/>
      <w:color w:val="5A5A5A" w:themeColor="text1" w:themeTint="a5"/>
      <w:spacing w:val="15"/>
      <w:sz w:val="22"/>
      <w:szCs w:val="22"/>
    </w:rPr>
  </w:style>
  <w:style w:type="character" w:styleId="Annotationreference">
    <w:name w:val="annotation reference"/>
    <w:basedOn w:val="DefaultParagraphFont"/>
    <w:uiPriority w:val="99"/>
    <w:semiHidden/>
    <w:unhideWhenUsed/>
    <w:qFormat/>
    <w:rsid w:val="001956ce"/>
    <w:rPr>
      <w:sz w:val="16"/>
      <w:szCs w:val="16"/>
    </w:rPr>
  </w:style>
  <w:style w:type="character" w:styleId="CommentTextChar" w:customStyle="1">
    <w:name w:val="Comment Text Char"/>
    <w:basedOn w:val="DefaultParagraphFont"/>
    <w:link w:val="CommentText"/>
    <w:uiPriority w:val="99"/>
    <w:semiHidden/>
    <w:qFormat/>
    <w:rsid w:val="001956ce"/>
    <w:rPr>
      <w:sz w:val="20"/>
      <w:szCs w:val="20"/>
    </w:rPr>
  </w:style>
  <w:style w:type="character" w:styleId="CommentSubjectChar" w:customStyle="1">
    <w:name w:val="Comment Subject Char"/>
    <w:basedOn w:val="CommentTextChar"/>
    <w:link w:val="CommentSubject"/>
    <w:uiPriority w:val="99"/>
    <w:semiHidden/>
    <w:qFormat/>
    <w:rsid w:val="001956ce"/>
    <w:rPr>
      <w:b/>
      <w:bCs/>
      <w:sz w:val="20"/>
      <w:szCs w:val="20"/>
    </w:rPr>
  </w:style>
  <w:style w:type="character" w:styleId="BalloonTextChar" w:customStyle="1">
    <w:name w:val="Balloon Text Char"/>
    <w:basedOn w:val="DefaultParagraphFont"/>
    <w:link w:val="BalloonText"/>
    <w:uiPriority w:val="99"/>
    <w:semiHidden/>
    <w:qFormat/>
    <w:rsid w:val="001956ce"/>
    <w:rPr>
      <w:sz w:val="18"/>
      <w:szCs w:val="18"/>
    </w:rPr>
  </w:style>
  <w:style w:type="paragraph" w:styleId="Heading">
    <w:name w:val="Heading"/>
    <w:basedOn w:val="Normal"/>
    <w:next w:val="TextBody"/>
    <w:qFormat/>
    <w:pPr>
      <w:keepNext w:val="true"/>
      <w:spacing w:before="240" w:after="120"/>
    </w:pPr>
    <w:rPr>
      <w:rFonts w:ascii="Times New Roman" w:hAnsi="Times New Roman"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eastAsia="Cambria" w:cs="Lohit Devanagari"/>
    </w:rPr>
  </w:style>
  <w:style w:type="paragraph" w:styleId="Caption">
    <w:name w:val="Caption"/>
    <w:basedOn w:val="Normal"/>
    <w:qFormat/>
    <w:pPr>
      <w:suppressLineNumbers/>
      <w:spacing w:before="120" w:after="120"/>
    </w:pPr>
    <w:rPr>
      <w:rFonts w:ascii="Times New Roman" w:hAnsi="Times New Roman" w:eastAsia="Cambria" w:cs="Lohit Devanagari"/>
      <w:i/>
      <w:iCs/>
      <w:sz w:val="24"/>
      <w:szCs w:val="24"/>
    </w:rPr>
  </w:style>
  <w:style w:type="paragraph" w:styleId="Index">
    <w:name w:val="Index"/>
    <w:basedOn w:val="Normal"/>
    <w:qFormat/>
    <w:pPr>
      <w:suppressLineNumbers/>
    </w:pPr>
    <w:rPr>
      <w:rFonts w:ascii="Times New Roman" w:hAnsi="Times New Roman" w:eastAsia="Cambria" w:cs="Lohit Devanagari"/>
    </w:rPr>
  </w:style>
  <w:style w:type="paragraph" w:styleId="Style21" w:customStyle="1">
    <w:name w:val="Style2"/>
    <w:basedOn w:val="Subtitle"/>
    <w:qFormat/>
    <w:rsid w:val="000e5bad"/>
    <w:pPr>
      <w:pBdr>
        <w:bottom w:val="single" w:sz="4" w:space="1" w:color="00000A"/>
      </w:pBdr>
      <w:spacing w:before="120" w:after="120"/>
      <w:ind w:right="-62" w:hanging="0"/>
      <w:outlineLvl w:val="1"/>
    </w:pPr>
    <w:rPr>
      <w:rFonts w:ascii="Arial" w:hAnsi="Arial" w:eastAsia="MS Gothic" w:cs="Arial"/>
      <w:bCs/>
      <w:iCs/>
      <w:color w:val="000000" w:themeColor="text1"/>
      <w:spacing w:val="0"/>
      <w:lang w:val="en-US" w:eastAsia="x-none"/>
    </w:rPr>
  </w:style>
  <w:style w:type="paragraph" w:styleId="Subtitle">
    <w:name w:val="Subtitle"/>
    <w:basedOn w:val="Normal"/>
    <w:next w:val="Normal"/>
    <w:link w:val="SubtitleChar"/>
    <w:uiPriority w:val="11"/>
    <w:qFormat/>
    <w:rsid w:val="000e5bad"/>
    <w:pPr>
      <w:spacing w:before="0" w:after="160"/>
    </w:pPr>
    <w:rPr>
      <w:rFonts w:eastAsia="" w:eastAsiaTheme="minorEastAsia"/>
      <w:color w:val="5A5A5A" w:themeColor="text1" w:themeTint="a5"/>
      <w:spacing w:val="15"/>
      <w:sz w:val="22"/>
      <w:szCs w:val="22"/>
    </w:rPr>
  </w:style>
  <w:style w:type="paragraph" w:styleId="Annotationtext">
    <w:name w:val="annotation text"/>
    <w:basedOn w:val="Normal"/>
    <w:link w:val="CommentTextChar"/>
    <w:uiPriority w:val="99"/>
    <w:semiHidden/>
    <w:unhideWhenUsed/>
    <w:qFormat/>
    <w:rsid w:val="001956ce"/>
    <w:pPr/>
    <w:rPr>
      <w:sz w:val="20"/>
      <w:szCs w:val="20"/>
    </w:rPr>
  </w:style>
  <w:style w:type="paragraph" w:styleId="Annotationsubject">
    <w:name w:val="annotation subject"/>
    <w:basedOn w:val="Annotationtext"/>
    <w:link w:val="CommentSubjectChar"/>
    <w:uiPriority w:val="99"/>
    <w:semiHidden/>
    <w:unhideWhenUsed/>
    <w:qFormat/>
    <w:rsid w:val="001956ce"/>
    <w:pPr/>
    <w:rPr>
      <w:b/>
      <w:bCs/>
    </w:rPr>
  </w:style>
  <w:style w:type="paragraph" w:styleId="BalloonText">
    <w:name w:val="Balloon Text"/>
    <w:basedOn w:val="Normal"/>
    <w:link w:val="BalloonTextChar"/>
    <w:uiPriority w:val="99"/>
    <w:semiHidden/>
    <w:unhideWhenUsed/>
    <w:qFormat/>
    <w:rsid w:val="001956ce"/>
    <w:pPr/>
    <w:rPr>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672</TotalTime>
  <Application>LibreOffice/6.0.3.2$Linux_X86_64 LibreOffice_project/00m0$Build-2</Application>
  <Pages>1</Pages>
  <Words>422</Words>
  <Characters>2409</Characters>
  <CharactersWithSpaces>2826</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2018-05-30T07:42:00Z</dcterms:created>
  <dc:creator>Selin Ersoy</dc:creator>
  <dc:description/>
  <dc:language>en-GB</dc:language>
  <cp:lastModifiedBy>pratik gupte</cp:lastModifiedBy>
  <dcterms:modified xsi:type="dcterms:W3CDTF">2018-06-04T16:22:11Z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